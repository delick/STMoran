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FBD" w:rsidRDefault="00180FBD" w:rsidP="00180FBD">
      <w:r>
        <w:rPr>
          <w:rFonts w:hint="eastAsia"/>
        </w:rPr>
        <w:t>S</w:t>
      </w:r>
      <w:r>
        <w:rPr>
          <w:lang w:val="en-GB"/>
        </w:rPr>
        <w:t>entinel2</w:t>
      </w:r>
      <w:r>
        <w:rPr>
          <w:rFonts w:hint="eastAsia"/>
        </w:rPr>
        <w:t>遥感</w:t>
      </w:r>
      <w:r>
        <w:t>影像数据，</w:t>
      </w:r>
      <w:r>
        <w:rPr>
          <w:rFonts w:hint="eastAsia"/>
        </w:rPr>
        <w:t>就</w:t>
      </w:r>
      <w:r>
        <w:t>是去年的数据</w:t>
      </w:r>
    </w:p>
    <w:p w:rsidR="00180FBD" w:rsidRDefault="00180FBD" w:rsidP="00180FBD">
      <w:r>
        <w:rPr>
          <w:rFonts w:hint="eastAsia"/>
        </w:rPr>
        <w:t>矢量</w:t>
      </w:r>
      <w:r>
        <w:t>数据</w:t>
      </w:r>
      <w:r>
        <w:rPr>
          <w:rFonts w:hint="eastAsia"/>
        </w:rPr>
        <w:t>数据</w:t>
      </w:r>
      <w:r w:rsidRPr="00D621FD">
        <w:t>study area shapefile</w:t>
      </w:r>
    </w:p>
    <w:p w:rsidR="00180FBD" w:rsidRDefault="00180FBD" w:rsidP="00180FBD">
      <w:proofErr w:type="spellStart"/>
      <w:r w:rsidRPr="00D621FD">
        <w:t>FinalRice</w:t>
      </w:r>
      <w:proofErr w:type="spellEnd"/>
      <w:r>
        <w:rPr>
          <w:rFonts w:hint="eastAsia"/>
        </w:rPr>
        <w:t>，</w:t>
      </w:r>
      <w:r>
        <w:t>水稻数据</w:t>
      </w:r>
    </w:p>
    <w:p w:rsidR="00180FBD" w:rsidRDefault="00180FBD" w:rsidP="00180FBD">
      <w:pPr>
        <w:pStyle w:val="a7"/>
        <w:numPr>
          <w:ilvl w:val="0"/>
          <w:numId w:val="1"/>
        </w:numPr>
        <w:ind w:firstLineChars="0"/>
      </w:pPr>
      <w:r>
        <w:t>计算</w:t>
      </w:r>
      <w:r>
        <w:t>20170806</w:t>
      </w:r>
      <w:r>
        <w:t>的</w:t>
      </w:r>
      <w:r>
        <w:t>NDRE2,</w:t>
      </w:r>
      <w:r>
        <w:rPr>
          <w:rFonts w:hint="eastAsia"/>
        </w:rPr>
        <w:t>公式</w:t>
      </w:r>
      <w:r>
        <w:t>如下</w:t>
      </w:r>
    </w:p>
    <w:p w:rsidR="00180FBD" w:rsidRDefault="00180FBD" w:rsidP="00180FBD"/>
    <w:tbl>
      <w:tblPr>
        <w:tblStyle w:val="a8"/>
        <w:tblpPr w:leftFromText="180" w:rightFromText="180" w:horzAnchor="margin" w:tblpY="1380"/>
        <w:tblW w:w="4563" w:type="dxa"/>
        <w:tblLayout w:type="fixed"/>
        <w:tblLook w:val="04A0" w:firstRow="1" w:lastRow="0" w:firstColumn="1" w:lastColumn="0" w:noHBand="0" w:noVBand="1"/>
      </w:tblPr>
      <w:tblGrid>
        <w:gridCol w:w="421"/>
        <w:gridCol w:w="1416"/>
        <w:gridCol w:w="426"/>
        <w:gridCol w:w="2300"/>
      </w:tblGrid>
      <w:tr w:rsidR="00180FBD" w:rsidTr="00984784">
        <w:tc>
          <w:tcPr>
            <w:tcW w:w="421" w:type="dxa"/>
          </w:tcPr>
          <w:p w:rsidR="00180FBD" w:rsidRDefault="00180FBD" w:rsidP="00984784">
            <w:pPr>
              <w:jc w:val="center"/>
            </w:pPr>
          </w:p>
        </w:tc>
        <w:tc>
          <w:tcPr>
            <w:tcW w:w="1416" w:type="dxa"/>
          </w:tcPr>
          <w:p w:rsidR="00180FBD" w:rsidRPr="007D2163" w:rsidRDefault="00180FBD" w:rsidP="0098478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06B13">
              <w:rPr>
                <w:rFonts w:ascii="Times New Roman" w:eastAsia="宋体" w:hAnsi="Times New Roman" w:cs="Times New Roman"/>
                <w:position w:val="-6"/>
              </w:rPr>
              <w:object w:dxaOrig="720" w:dyaOrig="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pt;height:14.5pt" o:ole="">
                  <v:imagedata r:id="rId7" o:title=""/>
                </v:shape>
                <o:OLEObject Type="Embed" ProgID="Equation.DSMT4" ShapeID="_x0000_i1025" DrawAspect="Content" ObjectID="_1592899540" r:id="rId8"/>
              </w:object>
            </w:r>
          </w:p>
        </w:tc>
        <w:tc>
          <w:tcPr>
            <w:tcW w:w="426" w:type="dxa"/>
          </w:tcPr>
          <w:p w:rsidR="00180FBD" w:rsidRDefault="00180FBD" w:rsidP="00984784">
            <w:pPr>
              <w:jc w:val="center"/>
            </w:pPr>
          </w:p>
        </w:tc>
        <w:tc>
          <w:tcPr>
            <w:tcW w:w="2300" w:type="dxa"/>
          </w:tcPr>
          <w:p w:rsidR="00180FBD" w:rsidRDefault="00180FBD" w:rsidP="00984784">
            <w:pPr>
              <w:jc w:val="center"/>
            </w:pPr>
            <w:r w:rsidRPr="00D17B6A">
              <w:rPr>
                <w:rFonts w:ascii="Times New Roman" w:eastAsia="宋体" w:hAnsi="Times New Roman" w:cs="Times New Roman"/>
                <w:position w:val="-22"/>
              </w:rPr>
              <w:object w:dxaOrig="760" w:dyaOrig="560">
                <v:shape id="_x0000_i1026" type="#_x0000_t75" style="width:36pt;height:34.15pt" o:ole="">
                  <v:imagedata r:id="rId9" o:title=""/>
                </v:shape>
                <o:OLEObject Type="Embed" ProgID="Equation.DSMT4" ShapeID="_x0000_i1026" DrawAspect="Content" ObjectID="_1592899541" r:id="rId10"/>
              </w:object>
            </w:r>
          </w:p>
        </w:tc>
      </w:tr>
    </w:tbl>
    <w:p w:rsidR="00180FBD" w:rsidRDefault="00180FBD" w:rsidP="00180FBD"/>
    <w:p w:rsidR="00180FBD" w:rsidRDefault="00180FBD" w:rsidP="00180FBD"/>
    <w:p w:rsidR="00180FBD" w:rsidRDefault="00180FBD" w:rsidP="00180FBD"/>
    <w:p w:rsidR="00180FBD" w:rsidRDefault="00180FBD" w:rsidP="00180FBD">
      <w:r>
        <w:rPr>
          <w:rFonts w:hint="eastAsia"/>
        </w:rPr>
        <w:t>二</w:t>
      </w:r>
      <w:r>
        <w:t>、</w:t>
      </w:r>
      <w:r w:rsidRPr="00D621FD">
        <w:t>study area shapefile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依次</w:t>
      </w:r>
      <w:r>
        <w:t>分成</w:t>
      </w:r>
      <w:r>
        <w:rPr>
          <w:rFonts w:hint="eastAsia"/>
        </w:rPr>
        <w:t>4</w:t>
      </w:r>
      <w:r>
        <w:t>，</w:t>
      </w:r>
      <w:r>
        <w:t>16</w:t>
      </w:r>
      <w:r>
        <w:t>，</w:t>
      </w:r>
      <w:r>
        <w:t>64</w:t>
      </w:r>
      <w:r>
        <w:t>，</w:t>
      </w:r>
      <w:r>
        <w:t>256</w:t>
      </w:r>
      <w:r>
        <w:t>，</w:t>
      </w:r>
      <w:r>
        <w:t>1024</w:t>
      </w:r>
      <w:r>
        <w:t>，</w:t>
      </w:r>
      <w:r>
        <w:rPr>
          <w:rFonts w:hint="eastAsia"/>
        </w:rPr>
        <w:t>4</w:t>
      </w:r>
      <w:r>
        <w:t>096</w:t>
      </w:r>
      <w:r>
        <w:t>，</w:t>
      </w:r>
      <w:r>
        <w:t>16384</w:t>
      </w:r>
      <w:r>
        <w:rPr>
          <w:rFonts w:hint="eastAsia"/>
        </w:rPr>
        <w:t>相</w:t>
      </w:r>
      <w:r>
        <w:t>同的格网</w:t>
      </w:r>
      <w:r>
        <w:t>.</w:t>
      </w:r>
      <w:r>
        <w:t>（</w:t>
      </w:r>
      <w:r>
        <w:rPr>
          <w:rFonts w:hint="eastAsia"/>
        </w:rPr>
        <w:t>后</w:t>
      </w:r>
      <w:r>
        <w:t>者是前者的</w:t>
      </w:r>
      <w:r>
        <w:t>4</w:t>
      </w:r>
      <w:r>
        <w:t>倍关系）</w:t>
      </w:r>
      <w:r>
        <w:rPr>
          <w:rFonts w:hint="eastAsia"/>
        </w:rPr>
        <w:t>。</w:t>
      </w:r>
    </w:p>
    <w:p w:rsidR="00180FBD" w:rsidRDefault="00180FBD" w:rsidP="00180FBD"/>
    <w:p w:rsidR="00180FBD" w:rsidRDefault="00180FBD" w:rsidP="00180FBD"/>
    <w:p w:rsidR="00180FBD" w:rsidRDefault="00180FBD" w:rsidP="00180FBD"/>
    <w:p w:rsidR="00180FBD" w:rsidRPr="00180FBD" w:rsidRDefault="00180FBD" w:rsidP="00180FBD">
      <w:r>
        <w:rPr>
          <w:rFonts w:hint="eastAsia"/>
        </w:rPr>
        <w:t>三</w:t>
      </w:r>
      <w:r>
        <w:t>、以</w:t>
      </w:r>
      <w:r>
        <w:t>06/08/2017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NDRE</w:t>
      </w:r>
      <w:r>
        <w:t>2</w:t>
      </w:r>
      <w:r>
        <w:rPr>
          <w:rFonts w:hint="eastAsia"/>
        </w:rPr>
        <w:t>为</w:t>
      </w:r>
      <w:r>
        <w:t>例，</w:t>
      </w:r>
      <w:r>
        <w:rPr>
          <w:rFonts w:hint="eastAsia"/>
        </w:rPr>
        <w:t>计算</w:t>
      </w:r>
      <w:r>
        <w:t>水稻</w:t>
      </w:r>
      <w:r>
        <w:rPr>
          <w:rFonts w:hint="eastAsia"/>
        </w:rPr>
        <w:t>各</w:t>
      </w:r>
      <w:r>
        <w:t>个格网的</w:t>
      </w:r>
      <w:r>
        <w:rPr>
          <w:rFonts w:hint="eastAsia"/>
        </w:rPr>
        <w:t>NDRE</w:t>
      </w:r>
      <w:r>
        <w:t>2</w:t>
      </w:r>
      <w:del w:id="0" w:author="LiuM" w:date="2018-07-09T10:34:00Z">
        <w:r w:rsidDel="00180FBD">
          <w:delText>平均值</w:delText>
        </w:r>
      </w:del>
      <w:ins w:id="1" w:author="LiuM" w:date="2018-07-09T10:35:00Z">
        <w:r>
          <w:t>Moron's I (</w:t>
        </w:r>
        <w:r>
          <w:rPr>
            <w:rFonts w:hint="eastAsia"/>
            <w:lang w:val="en-GB"/>
          </w:rPr>
          <w:t>空间全局自相关系数</w:t>
        </w:r>
        <w:r>
          <w:rPr>
            <w:rFonts w:hint="eastAsia"/>
            <w:lang w:val="en-GB"/>
          </w:rPr>
          <w:t>)</w:t>
        </w:r>
        <w:r>
          <w:t xml:space="preserve"> </w:t>
        </w:r>
        <w:r>
          <w:rPr>
            <w:rFonts w:hint="eastAsia"/>
          </w:rPr>
          <w:t>和</w:t>
        </w:r>
        <w:r>
          <w:t xml:space="preserve"> Geary's C</w:t>
        </w:r>
      </w:ins>
      <w:del w:id="2" w:author="LiuM" w:date="2018-07-09T10:35:00Z">
        <w:r w:rsidDel="00180FBD">
          <w:delText>，</w:delText>
        </w:r>
      </w:del>
      <w:ins w:id="3" w:author="LiuM" w:date="2018-07-09T10:35:00Z">
        <w:r>
          <w:rPr>
            <w:rFonts w:hint="eastAsia"/>
          </w:rPr>
          <w:t>。其中</w:t>
        </w:r>
        <w:r>
          <w:rPr>
            <w:rFonts w:hint="eastAsia"/>
            <w:lang w:val="en-GB"/>
          </w:rPr>
          <w:t>空间全局自相关系数代码王灵玥那</w:t>
        </w:r>
      </w:ins>
      <w:bookmarkStart w:id="4" w:name="_GoBack"/>
      <w:bookmarkEnd w:id="4"/>
      <w:ins w:id="5" w:author="LiuM" w:date="2018-07-09T10:36:00Z">
        <w:r>
          <w:rPr>
            <w:rFonts w:hint="eastAsia"/>
            <w:lang w:val="en-GB"/>
          </w:rPr>
          <w:t>儿有，资料你可以参考《</w:t>
        </w:r>
        <w:r w:rsidRPr="00180FBD">
          <w:rPr>
            <w:rFonts w:hint="eastAsia"/>
            <w:lang w:val="en-GB"/>
          </w:rPr>
          <w:t>GIS</w:t>
        </w:r>
        <w:r w:rsidRPr="00180FBD">
          <w:rPr>
            <w:rFonts w:hint="eastAsia"/>
            <w:lang w:val="en-GB"/>
          </w:rPr>
          <w:t>空间相关性分析</w:t>
        </w:r>
        <w:r>
          <w:rPr>
            <w:rFonts w:hint="eastAsia"/>
          </w:rPr>
          <w:t>.pdf</w:t>
        </w:r>
        <w:r>
          <w:rPr>
            <w:rFonts w:hint="eastAsia"/>
          </w:rPr>
          <w:t>》</w:t>
        </w:r>
      </w:ins>
    </w:p>
    <w:p w:rsidR="00180FBD" w:rsidRDefault="00180FBD" w:rsidP="00180FBD"/>
    <w:p w:rsidR="00180FBD" w:rsidRDefault="00180FBD" w:rsidP="00180FBD">
      <w:r>
        <w:rPr>
          <w:rFonts w:hint="eastAsia"/>
          <w:noProof/>
        </w:rPr>
        <w:drawing>
          <wp:inline distT="0" distB="0" distL="0" distR="0" wp14:anchorId="7299CEC1" wp14:editId="119DC2EB">
            <wp:extent cx="2696615" cy="4835410"/>
            <wp:effectExtent l="0" t="254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80403165923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06" t="11395" r="9150" b="4218"/>
                    <a:stretch/>
                  </pic:blipFill>
                  <pic:spPr bwMode="auto">
                    <a:xfrm rot="16200000">
                      <a:off x="0" y="0"/>
                      <a:ext cx="2697301" cy="4836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FBD" w:rsidRDefault="00180FBD" w:rsidP="00180FBD">
      <w:r>
        <w:rPr>
          <w:rFonts w:hint="eastAsia"/>
        </w:rPr>
        <w:t>四</w:t>
      </w:r>
      <w:r>
        <w:t>、</w:t>
      </w:r>
      <w:r>
        <w:rPr>
          <w:rFonts w:hint="eastAsia"/>
        </w:rPr>
        <w:t>各</w:t>
      </w:r>
      <w:r>
        <w:t>个格网的</w:t>
      </w:r>
      <w:r>
        <w:rPr>
          <w:rFonts w:hint="eastAsia"/>
        </w:rPr>
        <w:t>NDRE</w:t>
      </w:r>
      <w:r>
        <w:t>2</w:t>
      </w:r>
      <w:ins w:id="6" w:author="LiuM" w:date="2018-07-09T10:37:00Z">
        <w:r w:rsidRPr="00180FBD">
          <w:t xml:space="preserve"> </w:t>
        </w:r>
        <w:r>
          <w:t>Moron's I</w:t>
        </w:r>
      </w:ins>
      <w:del w:id="7" w:author="LiuM" w:date="2018-07-09T10:37:00Z">
        <w:r w:rsidDel="00180FBD">
          <w:delText>平均值</w:delText>
        </w:r>
      </w:del>
      <w:ins w:id="8" w:author="LiuM" w:date="2018-07-09T10:37:00Z">
        <w:r>
          <w:rPr>
            <w:rFonts w:hint="eastAsia"/>
          </w:rPr>
          <w:t>和</w:t>
        </w:r>
        <w:r>
          <w:t xml:space="preserve"> Geary's C</w:t>
        </w:r>
      </w:ins>
      <w:r>
        <w:rPr>
          <w:rFonts w:hint="eastAsia"/>
        </w:rPr>
        <w:t>后</w:t>
      </w:r>
      <w:r>
        <w:t>，再对</w:t>
      </w:r>
      <w:del w:id="9" w:author="LiuM" w:date="2018-07-09T10:37:00Z">
        <w:r w:rsidDel="00180FBD">
          <w:rPr>
            <w:rFonts w:hint="eastAsia"/>
          </w:rPr>
          <w:delText>该</w:delText>
        </w:r>
        <w:r w:rsidDel="00180FBD">
          <w:delText>平均值</w:delText>
        </w:r>
      </w:del>
      <w:ins w:id="10" w:author="LiuM" w:date="2018-07-09T10:37:00Z">
        <w:r>
          <w:rPr>
            <w:rFonts w:hint="eastAsia"/>
          </w:rPr>
          <w:t>两参数</w:t>
        </w:r>
      </w:ins>
      <w:r>
        <w:t>求平均值，标准差，最大值和最小值。</w:t>
      </w:r>
    </w:p>
    <w:p w:rsidR="00180FBD" w:rsidRDefault="00180FBD" w:rsidP="00180FBD">
      <w:r>
        <w:rPr>
          <w:rFonts w:hint="eastAsia"/>
        </w:rPr>
        <w:t>完</w:t>
      </w:r>
      <w:r>
        <w:t>成下列表格</w:t>
      </w:r>
    </w:p>
    <w:p w:rsidR="00180FBD" w:rsidRDefault="00180FBD" w:rsidP="00180FBD"/>
    <w:p w:rsidR="00180FBD" w:rsidRDefault="00180FBD" w:rsidP="00180FBD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47"/>
        <w:gridCol w:w="1938"/>
        <w:gridCol w:w="2044"/>
        <w:gridCol w:w="1939"/>
        <w:gridCol w:w="2148"/>
      </w:tblGrid>
      <w:tr w:rsidR="00180FBD" w:rsidTr="00984784">
        <w:tc>
          <w:tcPr>
            <w:tcW w:w="0" w:type="auto"/>
          </w:tcPr>
          <w:p w:rsidR="00180FBD" w:rsidRDefault="00180FBD" w:rsidP="00984784">
            <w:r>
              <w:rPr>
                <w:rFonts w:hint="eastAsia"/>
              </w:rPr>
              <w:t>等</w:t>
            </w:r>
            <w:r>
              <w:t>分</w:t>
            </w:r>
          </w:p>
        </w:tc>
        <w:tc>
          <w:tcPr>
            <w:tcW w:w="0" w:type="auto"/>
          </w:tcPr>
          <w:p w:rsidR="00180FBD" w:rsidRDefault="00180FBD" w:rsidP="00984784">
            <w:ins w:id="11" w:author="LiuM" w:date="2018-07-09T10:37:00Z">
              <w:r>
                <w:t>Moron's I</w:t>
              </w:r>
            </w:ins>
            <w:del w:id="12" w:author="LiuM" w:date="2018-07-09T10:37:00Z">
              <w:r w:rsidDel="00180FBD">
                <w:rPr>
                  <w:rFonts w:hint="eastAsia"/>
                </w:rPr>
                <w:delText>平均</w:delText>
              </w:r>
              <w:r w:rsidDel="00180FBD">
                <w:delText>值</w:delText>
              </w:r>
            </w:del>
          </w:p>
        </w:tc>
        <w:tc>
          <w:tcPr>
            <w:tcW w:w="0" w:type="auto"/>
          </w:tcPr>
          <w:p w:rsidR="00180FBD" w:rsidRDefault="00180FBD" w:rsidP="00984784">
            <w:r>
              <w:rPr>
                <w:rFonts w:hint="eastAsia"/>
              </w:rPr>
              <w:t>标准</w:t>
            </w:r>
            <w:r>
              <w:t>差</w:t>
            </w:r>
          </w:p>
        </w:tc>
        <w:tc>
          <w:tcPr>
            <w:tcW w:w="0" w:type="auto"/>
          </w:tcPr>
          <w:p w:rsidR="00180FBD" w:rsidRDefault="00180FBD" w:rsidP="00984784">
            <w:r>
              <w:rPr>
                <w:rFonts w:hint="eastAsia"/>
              </w:rPr>
              <w:t>最大</w:t>
            </w:r>
            <w:r>
              <w:t>值</w:t>
            </w:r>
          </w:p>
        </w:tc>
        <w:tc>
          <w:tcPr>
            <w:tcW w:w="0" w:type="auto"/>
          </w:tcPr>
          <w:p w:rsidR="00180FBD" w:rsidRDefault="00180FBD" w:rsidP="00984784">
            <w:r>
              <w:rPr>
                <w:rFonts w:hint="eastAsia"/>
              </w:rPr>
              <w:t>最</w:t>
            </w:r>
            <w:r>
              <w:t>小值</w:t>
            </w:r>
          </w:p>
        </w:tc>
      </w:tr>
      <w:tr w:rsidR="00180FBD" w:rsidTr="00984784">
        <w:tc>
          <w:tcPr>
            <w:tcW w:w="0" w:type="auto"/>
          </w:tcPr>
          <w:p w:rsidR="00180FBD" w:rsidRDefault="00180FBD" w:rsidP="00984784"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180FBD" w:rsidRDefault="00180FBD" w:rsidP="00984784">
            <w:r w:rsidRPr="00207FAA">
              <w:t>0.454530245474689</w:t>
            </w:r>
          </w:p>
        </w:tc>
        <w:tc>
          <w:tcPr>
            <w:tcW w:w="0" w:type="auto"/>
          </w:tcPr>
          <w:p w:rsidR="00180FBD" w:rsidRDefault="00180FBD" w:rsidP="00984784">
            <w:r w:rsidRPr="00207FAA">
              <w:t>0.0242802181901120</w:t>
            </w:r>
          </w:p>
        </w:tc>
        <w:tc>
          <w:tcPr>
            <w:tcW w:w="0" w:type="auto"/>
          </w:tcPr>
          <w:p w:rsidR="00180FBD" w:rsidRDefault="00180FBD" w:rsidP="00984784">
            <w:r w:rsidRPr="00207FAA">
              <w:t>0.486841939350504</w:t>
            </w:r>
          </w:p>
        </w:tc>
        <w:tc>
          <w:tcPr>
            <w:tcW w:w="0" w:type="auto"/>
          </w:tcPr>
          <w:p w:rsidR="00180FBD" w:rsidRDefault="00180FBD" w:rsidP="00984784">
            <w:r w:rsidRPr="00207FAA">
              <w:t>0.430619549023399</w:t>
            </w:r>
          </w:p>
        </w:tc>
      </w:tr>
      <w:tr w:rsidR="00180FBD" w:rsidTr="00984784">
        <w:tc>
          <w:tcPr>
            <w:tcW w:w="0" w:type="auto"/>
          </w:tcPr>
          <w:p w:rsidR="00180FBD" w:rsidRDefault="00180FBD" w:rsidP="00984784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0" w:type="auto"/>
          </w:tcPr>
          <w:p w:rsidR="00180FBD" w:rsidRDefault="00180FBD" w:rsidP="00984784">
            <w:r w:rsidRPr="00207FAA">
              <w:t>0.453368239269404</w:t>
            </w:r>
          </w:p>
        </w:tc>
        <w:tc>
          <w:tcPr>
            <w:tcW w:w="0" w:type="auto"/>
          </w:tcPr>
          <w:p w:rsidR="00180FBD" w:rsidRDefault="00180FBD" w:rsidP="00984784">
            <w:r w:rsidRPr="00207FAA">
              <w:t>0.0467861583443924</w:t>
            </w:r>
          </w:p>
        </w:tc>
        <w:tc>
          <w:tcPr>
            <w:tcW w:w="0" w:type="auto"/>
          </w:tcPr>
          <w:p w:rsidR="00180FBD" w:rsidRDefault="00180FBD" w:rsidP="00984784">
            <w:r w:rsidRPr="00207FAA">
              <w:t>0.503013410694219</w:t>
            </w:r>
          </w:p>
        </w:tc>
        <w:tc>
          <w:tcPr>
            <w:tcW w:w="0" w:type="auto"/>
          </w:tcPr>
          <w:p w:rsidR="00180FBD" w:rsidRDefault="00180FBD" w:rsidP="00984784">
            <w:r w:rsidRPr="00207FAA">
              <w:t>0.349362318845552</w:t>
            </w:r>
          </w:p>
        </w:tc>
      </w:tr>
      <w:tr w:rsidR="00180FBD" w:rsidTr="00984784">
        <w:tc>
          <w:tcPr>
            <w:tcW w:w="0" w:type="auto"/>
          </w:tcPr>
          <w:p w:rsidR="00180FBD" w:rsidRDefault="00180FBD" w:rsidP="00984784">
            <w:r>
              <w:t>64</w:t>
            </w:r>
          </w:p>
        </w:tc>
        <w:tc>
          <w:tcPr>
            <w:tcW w:w="0" w:type="auto"/>
          </w:tcPr>
          <w:p w:rsidR="00180FBD" w:rsidRDefault="00180FBD" w:rsidP="00984784">
            <w:r w:rsidRPr="00207FAA">
              <w:t>0.455621901569613</w:t>
            </w:r>
          </w:p>
        </w:tc>
        <w:tc>
          <w:tcPr>
            <w:tcW w:w="0" w:type="auto"/>
          </w:tcPr>
          <w:p w:rsidR="00180FBD" w:rsidRDefault="00180FBD" w:rsidP="00984784">
            <w:r w:rsidRPr="00207FAA">
              <w:t>0.0581075853117000</w:t>
            </w:r>
          </w:p>
        </w:tc>
        <w:tc>
          <w:tcPr>
            <w:tcW w:w="0" w:type="auto"/>
          </w:tcPr>
          <w:p w:rsidR="00180FBD" w:rsidRDefault="00180FBD" w:rsidP="00984784">
            <w:r w:rsidRPr="00207FAA">
              <w:t>0.534593679933393</w:t>
            </w:r>
          </w:p>
        </w:tc>
        <w:tc>
          <w:tcPr>
            <w:tcW w:w="0" w:type="auto"/>
          </w:tcPr>
          <w:p w:rsidR="00180FBD" w:rsidRDefault="00180FBD" w:rsidP="00984784">
            <w:r w:rsidRPr="00207FAA">
              <w:t>0.247031344613482</w:t>
            </w:r>
          </w:p>
        </w:tc>
      </w:tr>
      <w:tr w:rsidR="00180FBD" w:rsidTr="00984784">
        <w:tc>
          <w:tcPr>
            <w:tcW w:w="0" w:type="auto"/>
          </w:tcPr>
          <w:p w:rsidR="00180FBD" w:rsidRDefault="00180FBD" w:rsidP="00984784"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0" w:type="auto"/>
          </w:tcPr>
          <w:p w:rsidR="00180FBD" w:rsidRDefault="00180FBD" w:rsidP="00984784">
            <w:r w:rsidRPr="00207FAA">
              <w:t>0.461859012412557</w:t>
            </w:r>
          </w:p>
        </w:tc>
        <w:tc>
          <w:tcPr>
            <w:tcW w:w="0" w:type="auto"/>
          </w:tcPr>
          <w:p w:rsidR="00180FBD" w:rsidRDefault="00180FBD" w:rsidP="00984784">
            <w:r w:rsidRPr="00207FAA">
              <w:t>0.0592983742365555</w:t>
            </w:r>
          </w:p>
        </w:tc>
        <w:tc>
          <w:tcPr>
            <w:tcW w:w="0" w:type="auto"/>
          </w:tcPr>
          <w:p w:rsidR="00180FBD" w:rsidRDefault="00180FBD" w:rsidP="00984784">
            <w:r w:rsidRPr="00207FAA">
              <w:t>0.565763863477849</w:t>
            </w:r>
          </w:p>
        </w:tc>
        <w:tc>
          <w:tcPr>
            <w:tcW w:w="0" w:type="auto"/>
          </w:tcPr>
          <w:p w:rsidR="00180FBD" w:rsidRDefault="00180FBD" w:rsidP="00984784">
            <w:r w:rsidRPr="00207FAA">
              <w:t>0.262361033552338</w:t>
            </w:r>
          </w:p>
        </w:tc>
      </w:tr>
      <w:tr w:rsidR="00180FBD" w:rsidTr="00984784">
        <w:tc>
          <w:tcPr>
            <w:tcW w:w="0" w:type="auto"/>
          </w:tcPr>
          <w:p w:rsidR="00180FBD" w:rsidRDefault="00180FBD" w:rsidP="00984784"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0" w:type="auto"/>
          </w:tcPr>
          <w:p w:rsidR="00180FBD" w:rsidRDefault="00180FBD" w:rsidP="00984784">
            <w:r w:rsidRPr="00207FAA">
              <w:t>0.46764869506288</w:t>
            </w:r>
            <w:r w:rsidRPr="00207FAA">
              <w:lastRenderedPageBreak/>
              <w:t>3</w:t>
            </w:r>
          </w:p>
        </w:tc>
        <w:tc>
          <w:tcPr>
            <w:tcW w:w="0" w:type="auto"/>
          </w:tcPr>
          <w:p w:rsidR="00180FBD" w:rsidRDefault="00180FBD" w:rsidP="00984784">
            <w:r w:rsidRPr="00207FAA">
              <w:lastRenderedPageBreak/>
              <w:t>0.064625694462846</w:t>
            </w:r>
            <w:r w:rsidRPr="00207FAA">
              <w:lastRenderedPageBreak/>
              <w:t>1</w:t>
            </w:r>
          </w:p>
        </w:tc>
        <w:tc>
          <w:tcPr>
            <w:tcW w:w="0" w:type="auto"/>
          </w:tcPr>
          <w:p w:rsidR="00180FBD" w:rsidRDefault="00180FBD" w:rsidP="00984784">
            <w:r w:rsidRPr="00207FAA">
              <w:lastRenderedPageBreak/>
              <w:t>0.59081586064268</w:t>
            </w:r>
            <w:r w:rsidRPr="00207FAA">
              <w:lastRenderedPageBreak/>
              <w:t>0</w:t>
            </w:r>
          </w:p>
        </w:tc>
        <w:tc>
          <w:tcPr>
            <w:tcW w:w="0" w:type="auto"/>
          </w:tcPr>
          <w:p w:rsidR="00180FBD" w:rsidRDefault="00180FBD" w:rsidP="00984784">
            <w:r w:rsidRPr="00207FAA">
              <w:lastRenderedPageBreak/>
              <w:t>0.0654246671374345</w:t>
            </w:r>
          </w:p>
        </w:tc>
      </w:tr>
      <w:tr w:rsidR="00180FBD" w:rsidTr="00984784">
        <w:tc>
          <w:tcPr>
            <w:tcW w:w="0" w:type="auto"/>
          </w:tcPr>
          <w:p w:rsidR="00180FBD" w:rsidRDefault="00180FBD" w:rsidP="00984784">
            <w:r>
              <w:rPr>
                <w:rFonts w:hint="eastAsia"/>
              </w:rPr>
              <w:t>4</w:t>
            </w:r>
            <w:r>
              <w:t>096</w:t>
            </w:r>
          </w:p>
        </w:tc>
        <w:tc>
          <w:tcPr>
            <w:tcW w:w="0" w:type="auto"/>
          </w:tcPr>
          <w:p w:rsidR="00180FBD" w:rsidRDefault="00180FBD" w:rsidP="00984784">
            <w:r w:rsidRPr="00207FAA">
              <w:t>0.453255067224211</w:t>
            </w:r>
          </w:p>
        </w:tc>
        <w:tc>
          <w:tcPr>
            <w:tcW w:w="0" w:type="auto"/>
          </w:tcPr>
          <w:p w:rsidR="00180FBD" w:rsidRDefault="00180FBD" w:rsidP="00984784">
            <w:r w:rsidRPr="00207FAA">
              <w:t>0.0887970458361861</w:t>
            </w:r>
          </w:p>
        </w:tc>
        <w:tc>
          <w:tcPr>
            <w:tcW w:w="0" w:type="auto"/>
          </w:tcPr>
          <w:p w:rsidR="00180FBD" w:rsidRDefault="00180FBD" w:rsidP="00984784">
            <w:r w:rsidRPr="00207FAA">
              <w:t>0.650820696353912</w:t>
            </w:r>
          </w:p>
        </w:tc>
        <w:tc>
          <w:tcPr>
            <w:tcW w:w="0" w:type="auto"/>
          </w:tcPr>
          <w:p w:rsidR="00180FBD" w:rsidRDefault="00180FBD" w:rsidP="00984784">
            <w:r w:rsidRPr="00207FAA">
              <w:t>0.00335733336504530</w:t>
            </w:r>
          </w:p>
        </w:tc>
      </w:tr>
      <w:tr w:rsidR="00180FBD" w:rsidTr="00984784">
        <w:tc>
          <w:tcPr>
            <w:tcW w:w="0" w:type="auto"/>
          </w:tcPr>
          <w:p w:rsidR="00180FBD" w:rsidRDefault="00180FBD" w:rsidP="00984784">
            <w:r>
              <w:rPr>
                <w:rFonts w:hint="eastAsia"/>
              </w:rPr>
              <w:t>1</w:t>
            </w:r>
            <w:r>
              <w:t>63</w:t>
            </w:r>
            <w:del w:id="13" w:author="tang delick" w:date="2018-07-11T19:54:00Z">
              <w:r w:rsidDel="009D0242">
                <w:delText>68</w:delText>
              </w:r>
            </w:del>
            <w:ins w:id="14" w:author="tang delick" w:date="2018-07-11T19:54:00Z">
              <w:r w:rsidR="009D0242">
                <w:rPr>
                  <w:rFonts w:hint="eastAsia"/>
                </w:rPr>
                <w:t>8</w:t>
              </w:r>
              <w:r w:rsidR="005541CA">
                <w:rPr>
                  <w:rFonts w:hint="eastAsia"/>
                </w:rPr>
                <w:t>4</w:t>
              </w:r>
            </w:ins>
          </w:p>
        </w:tc>
        <w:tc>
          <w:tcPr>
            <w:tcW w:w="0" w:type="auto"/>
          </w:tcPr>
          <w:p w:rsidR="00180FBD" w:rsidRDefault="00180FBD" w:rsidP="00984784">
            <w:r w:rsidRPr="00207FAA">
              <w:t>0.453291457143607</w:t>
            </w:r>
          </w:p>
        </w:tc>
        <w:tc>
          <w:tcPr>
            <w:tcW w:w="0" w:type="auto"/>
          </w:tcPr>
          <w:p w:rsidR="00180FBD" w:rsidRDefault="00180FBD" w:rsidP="00984784">
            <w:r w:rsidRPr="00207FAA">
              <w:t>0.105820955529794</w:t>
            </w:r>
          </w:p>
        </w:tc>
        <w:tc>
          <w:tcPr>
            <w:tcW w:w="0" w:type="auto"/>
          </w:tcPr>
          <w:p w:rsidR="00180FBD" w:rsidRDefault="00180FBD" w:rsidP="00984784">
            <w:r w:rsidRPr="00207FAA">
              <w:t>0.709067463874817</w:t>
            </w:r>
          </w:p>
        </w:tc>
        <w:tc>
          <w:tcPr>
            <w:tcW w:w="0" w:type="auto"/>
          </w:tcPr>
          <w:p w:rsidR="00180FBD" w:rsidRDefault="00180FBD" w:rsidP="00984784">
            <w:r w:rsidRPr="00207FAA">
              <w:t>-0.127867072820663</w:t>
            </w:r>
          </w:p>
        </w:tc>
      </w:tr>
    </w:tbl>
    <w:p w:rsidR="00180FBD" w:rsidRDefault="00F43CF7" w:rsidP="00180FBD">
      <w:ins w:id="15" w:author="LiuM" w:date="2018-07-09T10:40:00Z">
        <w:r>
          <w:rPr>
            <w:rFonts w:hint="eastAsia"/>
          </w:rPr>
          <w:t>这个表格的结果需要重新计算，与上次思路一样，只不过是把原来的平均值，改成现在的</w:t>
        </w:r>
        <w:r>
          <w:t>Moron's I</w:t>
        </w:r>
        <w:r>
          <w:rPr>
            <w:rFonts w:hint="eastAsia"/>
          </w:rPr>
          <w:t>和</w:t>
        </w:r>
        <w:r>
          <w:t xml:space="preserve"> Geary's C</w:t>
        </w:r>
      </w:ins>
      <w:ins w:id="16" w:author="LiuM" w:date="2018-07-09T10:41:00Z">
        <w:r>
          <w:rPr>
            <w:rFonts w:hint="eastAsia"/>
          </w:rPr>
          <w:t>（反映空间自相关的程度）</w:t>
        </w:r>
      </w:ins>
    </w:p>
    <w:p w:rsidR="00180FBD" w:rsidRPr="00F43CF7" w:rsidRDefault="00180FBD" w:rsidP="00180FBD"/>
    <w:p w:rsidR="00180FBD" w:rsidRDefault="00180FBD" w:rsidP="00180FBD"/>
    <w:p w:rsidR="00180FBD" w:rsidRDefault="00180FBD" w:rsidP="00180FBD"/>
    <w:p w:rsidR="00180FBD" w:rsidRDefault="00180FBD" w:rsidP="00180FBD"/>
    <w:p w:rsidR="00180FBD" w:rsidRDefault="00180FBD" w:rsidP="00180FBD"/>
    <w:p w:rsidR="00180FBD" w:rsidRDefault="00180FBD" w:rsidP="00180FBD"/>
    <w:p w:rsidR="00180FBD" w:rsidRDefault="00180FBD" w:rsidP="00180FBD"/>
    <w:tbl>
      <w:tblPr>
        <w:tblW w:w="5400" w:type="dxa"/>
        <w:tblInd w:w="-1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180FBD" w:rsidRPr="00032036" w:rsidTr="00984784">
        <w:trPr>
          <w:trHeight w:val="28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0FBD" w:rsidRPr="00032036" w:rsidRDefault="00180FBD" w:rsidP="0098478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3203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等分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0FBD" w:rsidRPr="00032036" w:rsidRDefault="00180FBD" w:rsidP="0098478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ins w:id="17" w:author="LiuM" w:date="2018-07-09T10:38:00Z">
              <w:r>
                <w:t>Geary's C</w:t>
              </w:r>
            </w:ins>
            <w:del w:id="18" w:author="LiuM" w:date="2018-07-09T10:38:00Z">
              <w:r w:rsidRPr="00032036" w:rsidDel="00180FBD">
                <w:rPr>
                  <w:rFonts w:ascii="宋体" w:eastAsia="宋体" w:hAnsi="宋体" w:cs="宋体" w:hint="eastAsia"/>
                  <w:color w:val="000000"/>
                  <w:kern w:val="0"/>
                  <w:szCs w:val="21"/>
                </w:rPr>
                <w:delText>平均值</w:delText>
              </w:r>
            </w:del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0FBD" w:rsidRPr="00032036" w:rsidRDefault="00180FBD" w:rsidP="0098478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3203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标准差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0FBD" w:rsidRPr="00032036" w:rsidRDefault="00180FBD" w:rsidP="0098478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3203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最大值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0FBD" w:rsidRPr="00032036" w:rsidRDefault="00180FBD" w:rsidP="00984784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32036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最小值</w:t>
            </w:r>
          </w:p>
        </w:tc>
      </w:tr>
      <w:tr w:rsidR="00180FBD" w:rsidRPr="00032036" w:rsidTr="0098478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0FBD" w:rsidRPr="00032036" w:rsidRDefault="00180FBD" w:rsidP="00984784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32036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0FBD" w:rsidRPr="00032036" w:rsidRDefault="00180FBD" w:rsidP="00984784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32036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0.455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0FBD" w:rsidRPr="00032036" w:rsidRDefault="00180FBD" w:rsidP="00984784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32036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0.024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0FBD" w:rsidRPr="00032036" w:rsidRDefault="00180FBD" w:rsidP="00984784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32036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0.487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0FBD" w:rsidRPr="00032036" w:rsidRDefault="00180FBD" w:rsidP="00984784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32036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0.431 </w:t>
            </w:r>
          </w:p>
        </w:tc>
      </w:tr>
      <w:tr w:rsidR="00180FBD" w:rsidRPr="00032036" w:rsidTr="0098478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0FBD" w:rsidRPr="00032036" w:rsidRDefault="00180FBD" w:rsidP="00984784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32036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0FBD" w:rsidRPr="00032036" w:rsidRDefault="00180FBD" w:rsidP="00984784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32036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0.453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0FBD" w:rsidRPr="00032036" w:rsidRDefault="00180FBD" w:rsidP="00984784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32036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0.047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0FBD" w:rsidRPr="00032036" w:rsidRDefault="00180FBD" w:rsidP="00984784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32036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0.503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0FBD" w:rsidRPr="00032036" w:rsidRDefault="00180FBD" w:rsidP="00984784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32036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0.349 </w:t>
            </w:r>
          </w:p>
        </w:tc>
      </w:tr>
      <w:tr w:rsidR="00180FBD" w:rsidRPr="00032036" w:rsidTr="0098478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0FBD" w:rsidRPr="00032036" w:rsidRDefault="00180FBD" w:rsidP="00984784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32036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0FBD" w:rsidRPr="00032036" w:rsidRDefault="00180FBD" w:rsidP="00984784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32036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0.456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0FBD" w:rsidRPr="00032036" w:rsidRDefault="00180FBD" w:rsidP="00984784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32036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0.058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0FBD" w:rsidRPr="00032036" w:rsidRDefault="00180FBD" w:rsidP="00984784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32036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0.535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0FBD" w:rsidRPr="00032036" w:rsidRDefault="00180FBD" w:rsidP="00984784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32036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0.247 </w:t>
            </w:r>
          </w:p>
        </w:tc>
      </w:tr>
      <w:tr w:rsidR="00180FBD" w:rsidRPr="00032036" w:rsidTr="0098478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0FBD" w:rsidRPr="00032036" w:rsidRDefault="00180FBD" w:rsidP="00984784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  <w:highlight w:val="yellow"/>
              </w:rPr>
            </w:pPr>
            <w:r w:rsidRPr="00032036">
              <w:rPr>
                <w:rFonts w:ascii="Calibri" w:eastAsia="宋体" w:hAnsi="Calibri" w:cs="Calibri"/>
                <w:color w:val="000000"/>
                <w:kern w:val="0"/>
                <w:szCs w:val="21"/>
                <w:highlight w:val="yellow"/>
              </w:rPr>
              <w:t>256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0FBD" w:rsidRPr="00032036" w:rsidRDefault="00180FBD" w:rsidP="00984784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  <w:highlight w:val="yellow"/>
              </w:rPr>
            </w:pPr>
            <w:r w:rsidRPr="00032036">
              <w:rPr>
                <w:rFonts w:ascii="Calibri" w:eastAsia="宋体" w:hAnsi="Calibri" w:cs="Calibri"/>
                <w:color w:val="000000"/>
                <w:kern w:val="0"/>
                <w:szCs w:val="21"/>
                <w:highlight w:val="yellow"/>
              </w:rPr>
              <w:t xml:space="preserve">0.462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0FBD" w:rsidRPr="00032036" w:rsidRDefault="00180FBD" w:rsidP="00984784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  <w:highlight w:val="yellow"/>
              </w:rPr>
            </w:pPr>
            <w:r w:rsidRPr="00032036">
              <w:rPr>
                <w:rFonts w:ascii="Calibri" w:eastAsia="宋体" w:hAnsi="Calibri" w:cs="Calibri"/>
                <w:color w:val="000000"/>
                <w:kern w:val="0"/>
                <w:szCs w:val="21"/>
                <w:highlight w:val="yellow"/>
              </w:rPr>
              <w:t xml:space="preserve">0.059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0FBD" w:rsidRPr="00032036" w:rsidRDefault="00180FBD" w:rsidP="00984784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  <w:highlight w:val="yellow"/>
              </w:rPr>
            </w:pPr>
            <w:r w:rsidRPr="00032036">
              <w:rPr>
                <w:rFonts w:ascii="Calibri" w:eastAsia="宋体" w:hAnsi="Calibri" w:cs="Calibri"/>
                <w:color w:val="000000"/>
                <w:kern w:val="0"/>
                <w:szCs w:val="21"/>
                <w:highlight w:val="yellow"/>
              </w:rPr>
              <w:t xml:space="preserve">0.566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0FBD" w:rsidRPr="00032036" w:rsidRDefault="00180FBD" w:rsidP="00984784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  <w:highlight w:val="yellow"/>
              </w:rPr>
            </w:pPr>
            <w:r w:rsidRPr="00032036">
              <w:rPr>
                <w:rFonts w:ascii="Calibri" w:eastAsia="宋体" w:hAnsi="Calibri" w:cs="Calibri"/>
                <w:color w:val="000000"/>
                <w:kern w:val="0"/>
                <w:szCs w:val="21"/>
                <w:highlight w:val="yellow"/>
              </w:rPr>
              <w:t xml:space="preserve">0.262 </w:t>
            </w:r>
          </w:p>
        </w:tc>
      </w:tr>
      <w:tr w:rsidR="00180FBD" w:rsidRPr="00032036" w:rsidTr="0098478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0FBD" w:rsidRPr="00032036" w:rsidRDefault="00180FBD" w:rsidP="00984784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  <w:highlight w:val="yellow"/>
              </w:rPr>
            </w:pPr>
            <w:r w:rsidRPr="00032036">
              <w:rPr>
                <w:rFonts w:ascii="Calibri" w:eastAsia="宋体" w:hAnsi="Calibri" w:cs="Calibri"/>
                <w:color w:val="000000"/>
                <w:kern w:val="0"/>
                <w:szCs w:val="21"/>
                <w:highlight w:val="yellow"/>
              </w:rPr>
              <w:t>1024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0FBD" w:rsidRPr="00032036" w:rsidRDefault="00180FBD" w:rsidP="00984784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  <w:highlight w:val="yellow"/>
              </w:rPr>
            </w:pPr>
            <w:r w:rsidRPr="00032036">
              <w:rPr>
                <w:rFonts w:ascii="Calibri" w:eastAsia="宋体" w:hAnsi="Calibri" w:cs="Calibri"/>
                <w:color w:val="000000"/>
                <w:kern w:val="0"/>
                <w:szCs w:val="21"/>
                <w:highlight w:val="yellow"/>
              </w:rPr>
              <w:t xml:space="preserve">0.468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0FBD" w:rsidRPr="00032036" w:rsidRDefault="00180FBD" w:rsidP="00984784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  <w:highlight w:val="yellow"/>
              </w:rPr>
            </w:pPr>
            <w:r w:rsidRPr="00032036">
              <w:rPr>
                <w:rFonts w:ascii="Calibri" w:eastAsia="宋体" w:hAnsi="Calibri" w:cs="Calibri"/>
                <w:color w:val="000000"/>
                <w:kern w:val="0"/>
                <w:szCs w:val="21"/>
                <w:highlight w:val="yellow"/>
              </w:rPr>
              <w:t xml:space="preserve">0.065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0FBD" w:rsidRPr="00032036" w:rsidRDefault="00180FBD" w:rsidP="00984784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  <w:highlight w:val="yellow"/>
              </w:rPr>
            </w:pPr>
            <w:r w:rsidRPr="00032036">
              <w:rPr>
                <w:rFonts w:ascii="Calibri" w:eastAsia="宋体" w:hAnsi="Calibri" w:cs="Calibri"/>
                <w:color w:val="000000"/>
                <w:kern w:val="0"/>
                <w:szCs w:val="21"/>
                <w:highlight w:val="yellow"/>
              </w:rPr>
              <w:t xml:space="preserve">0.591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0FBD" w:rsidRPr="00032036" w:rsidRDefault="00180FBD" w:rsidP="00984784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  <w:highlight w:val="yellow"/>
              </w:rPr>
            </w:pPr>
            <w:r w:rsidRPr="00032036">
              <w:rPr>
                <w:rFonts w:ascii="Calibri" w:eastAsia="宋体" w:hAnsi="Calibri" w:cs="Calibri"/>
                <w:color w:val="000000"/>
                <w:kern w:val="0"/>
                <w:szCs w:val="21"/>
                <w:highlight w:val="yellow"/>
              </w:rPr>
              <w:t xml:space="preserve">0.065 </w:t>
            </w:r>
          </w:p>
        </w:tc>
      </w:tr>
      <w:tr w:rsidR="00180FBD" w:rsidRPr="00032036" w:rsidTr="0098478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0FBD" w:rsidRPr="00032036" w:rsidRDefault="00180FBD" w:rsidP="00984784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32036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4096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0FBD" w:rsidRPr="00032036" w:rsidRDefault="00180FBD" w:rsidP="00984784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32036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0.453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0FBD" w:rsidRPr="00032036" w:rsidRDefault="00180FBD" w:rsidP="00984784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32036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0.089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0FBD" w:rsidRPr="00032036" w:rsidRDefault="00180FBD" w:rsidP="00984784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32036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0.651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0FBD" w:rsidRPr="00032036" w:rsidRDefault="00180FBD" w:rsidP="00984784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32036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0.003 </w:t>
            </w:r>
          </w:p>
        </w:tc>
      </w:tr>
      <w:tr w:rsidR="00180FBD" w:rsidRPr="00032036" w:rsidTr="0098478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0FBD" w:rsidRPr="00032036" w:rsidRDefault="00180FBD" w:rsidP="00984784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32036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16368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0FBD" w:rsidRPr="00032036" w:rsidRDefault="00180FBD" w:rsidP="00984784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32036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0.453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0FBD" w:rsidRPr="00032036" w:rsidRDefault="00180FBD" w:rsidP="00984784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32036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0.106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0FBD" w:rsidRPr="00032036" w:rsidRDefault="00180FBD" w:rsidP="00984784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32036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0.709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0FBD" w:rsidRPr="00032036" w:rsidRDefault="00180FBD" w:rsidP="00984784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32036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-0.128 </w:t>
            </w:r>
          </w:p>
        </w:tc>
      </w:tr>
    </w:tbl>
    <w:p w:rsidR="00180FBD" w:rsidRDefault="00180FBD" w:rsidP="00180FBD"/>
    <w:p w:rsidR="00180FBD" w:rsidRDefault="00180FBD" w:rsidP="00180FBD"/>
    <w:p w:rsidR="00180FBD" w:rsidRPr="00AD7864" w:rsidRDefault="00180FBD" w:rsidP="00AD7864">
      <w:pPr>
        <w:rPr>
          <w:lang w:val="en-GB"/>
        </w:rPr>
      </w:pPr>
    </w:p>
    <w:sectPr w:rsidR="00180FBD" w:rsidRPr="00AD786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006D" w:rsidRDefault="0099006D" w:rsidP="0010311C">
      <w:r>
        <w:separator/>
      </w:r>
    </w:p>
  </w:endnote>
  <w:endnote w:type="continuationSeparator" w:id="0">
    <w:p w:rsidR="0099006D" w:rsidRDefault="0099006D" w:rsidP="00103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006D" w:rsidRDefault="0099006D" w:rsidP="0010311C">
      <w:r>
        <w:separator/>
      </w:r>
    </w:p>
  </w:footnote>
  <w:footnote w:type="continuationSeparator" w:id="0">
    <w:p w:rsidR="0099006D" w:rsidRDefault="0099006D" w:rsidP="001031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6799D"/>
    <w:multiLevelType w:val="hybridMultilevel"/>
    <w:tmpl w:val="3C2CF70A"/>
    <w:lvl w:ilvl="0" w:tplc="52004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264684"/>
    <w:multiLevelType w:val="hybridMultilevel"/>
    <w:tmpl w:val="F8AA5536"/>
    <w:lvl w:ilvl="0" w:tplc="68C2766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uM">
    <w15:presenceInfo w15:providerId="None" w15:userId="LiuM"/>
  </w15:person>
  <w15:person w15:author="tang delick">
    <w15:presenceInfo w15:providerId="Windows Live" w15:userId="add0bffde70ea0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6BF"/>
    <w:rsid w:val="00032036"/>
    <w:rsid w:val="0010311C"/>
    <w:rsid w:val="00180FBD"/>
    <w:rsid w:val="001D21E1"/>
    <w:rsid w:val="00207FAA"/>
    <w:rsid w:val="00292EEE"/>
    <w:rsid w:val="002D4368"/>
    <w:rsid w:val="00351C68"/>
    <w:rsid w:val="00377C09"/>
    <w:rsid w:val="003A7900"/>
    <w:rsid w:val="003C5772"/>
    <w:rsid w:val="003F6EBB"/>
    <w:rsid w:val="00450B41"/>
    <w:rsid w:val="00513D5D"/>
    <w:rsid w:val="005541CA"/>
    <w:rsid w:val="005A0B33"/>
    <w:rsid w:val="0060119D"/>
    <w:rsid w:val="00692AF8"/>
    <w:rsid w:val="006F32E1"/>
    <w:rsid w:val="006F681D"/>
    <w:rsid w:val="00723D9A"/>
    <w:rsid w:val="00802ABD"/>
    <w:rsid w:val="00845C8A"/>
    <w:rsid w:val="00945EF2"/>
    <w:rsid w:val="00982D98"/>
    <w:rsid w:val="0099006D"/>
    <w:rsid w:val="009B6168"/>
    <w:rsid w:val="009D0242"/>
    <w:rsid w:val="00AD7864"/>
    <w:rsid w:val="00AE1AE3"/>
    <w:rsid w:val="00CB27F8"/>
    <w:rsid w:val="00D43497"/>
    <w:rsid w:val="00D54D31"/>
    <w:rsid w:val="00D97B8C"/>
    <w:rsid w:val="00DA26BF"/>
    <w:rsid w:val="00DF2DA5"/>
    <w:rsid w:val="00E0413B"/>
    <w:rsid w:val="00E201DF"/>
    <w:rsid w:val="00E457FB"/>
    <w:rsid w:val="00E91504"/>
    <w:rsid w:val="00EA45EC"/>
    <w:rsid w:val="00EF46E0"/>
    <w:rsid w:val="00F004A2"/>
    <w:rsid w:val="00F40421"/>
    <w:rsid w:val="00F4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946B4"/>
  <w15:chartTrackingRefBased/>
  <w15:docId w15:val="{20378970-5E92-4C35-B16A-326F3DA1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311C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31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311C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311C"/>
    <w:rPr>
      <w:sz w:val="18"/>
      <w:szCs w:val="18"/>
    </w:rPr>
  </w:style>
  <w:style w:type="paragraph" w:styleId="a7">
    <w:name w:val="List Paragraph"/>
    <w:basedOn w:val="a"/>
    <w:uiPriority w:val="34"/>
    <w:qFormat/>
    <w:rsid w:val="0010311C"/>
    <w:pPr>
      <w:ind w:firstLineChars="200" w:firstLine="420"/>
    </w:pPr>
  </w:style>
  <w:style w:type="table" w:styleId="a8">
    <w:name w:val="Table Grid"/>
    <w:basedOn w:val="a1"/>
    <w:uiPriority w:val="39"/>
    <w:rsid w:val="00103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80FB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80F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5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3618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LiuM</dc:creator>
  <cp:keywords/>
  <dc:description/>
  <cp:lastModifiedBy>tang delick</cp:lastModifiedBy>
  <cp:revision>35</cp:revision>
  <dcterms:created xsi:type="dcterms:W3CDTF">2018-04-03T14:00:00Z</dcterms:created>
  <dcterms:modified xsi:type="dcterms:W3CDTF">2018-07-12T03:19:00Z</dcterms:modified>
</cp:coreProperties>
</file>